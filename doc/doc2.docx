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3" w:type="dxa"/>
        <w:tblInd w:w="-318" w:type="dxa"/>
        <w:tblLook w:val="04A0" w:firstRow="1" w:lastRow="0" w:firstColumn="1" w:lastColumn="0" w:noHBand="0" w:noVBand="1"/>
      </w:tblPr>
      <w:tblGrid>
        <w:gridCol w:w="10913"/>
      </w:tblGrid>
      <w:tr w:rsidR="00AC6618" w:rsidRPr="00AC0579" w:rsidTr="007B72AF">
        <w:trPr>
          <w:trHeight w:val="15860"/>
        </w:trPr>
        <w:tc>
          <w:tcPr>
            <w:tcW w:w="10913" w:type="dxa"/>
            <w:tcBorders>
              <w:bottom w:val="single" w:sz="4" w:space="0" w:color="000000" w:themeColor="text1"/>
            </w:tcBorders>
          </w:tcPr>
          <w:p w:rsidR="00AC6618" w:rsidRPr="009663B1" w:rsidRDefault="009663B1" w:rsidP="006600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663B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Қызмет көрсету </w:t>
            </w:r>
            <w:r w:rsidR="00AC6618" w:rsidRPr="009663B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туралы шарты </w:t>
            </w:r>
          </w:p>
          <w:p w:rsidR="00AC6618" w:rsidRPr="009E4EED" w:rsidRDefault="00AC6618" w:rsidP="004F20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 1</w:t>
            </w:r>
          </w:p>
          <w:p w:rsidR="00AC6618" w:rsidRPr="009E4EED" w:rsidRDefault="00AC66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6618" w:rsidRPr="009E4EED" w:rsidRDefault="00AC66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Алматы қаласы                               </w:t>
            </w:r>
            <w:r w:rsidR="00A57AF6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                                  </w:t>
            </w:r>
            <w:r w:rsid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</w:t>
            </w:r>
            <w:r w:rsidR="00A57AF6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«  »</w:t>
            </w:r>
            <w:r w:rsidR="00CB7386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сәуір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2018 ж.</w:t>
            </w:r>
          </w:p>
          <w:p w:rsidR="00AC6618" w:rsidRPr="009E4EED" w:rsidRDefault="00AC66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6618" w:rsidRPr="009E4EED" w:rsidRDefault="00AC661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6618" w:rsidRPr="009E4EED" w:rsidRDefault="00AC6618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Бұдан әрі  «</w:t>
            </w:r>
            <w:r w:rsidRPr="000A20C3"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</w:rPr>
              <w:t>қызмет көрсетуші» деп аталатын  («ТОО немесе ИП егер болған жағдайда,) атынан Директор (Ф.И.О  Ернар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) әрекет ететін  және  ҚР азаматы (</w:t>
            </w:r>
            <w:r w:rsidRPr="000A20C3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Ф.И.О) немесе  «Тарлан»  ЖШС  «Тапсырыс беруші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» деп аталатын, бұдан әрі бірлесіп «Тараптар» деп аталатындар,  </w:t>
            </w:r>
            <w:r w:rsidR="0014240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Қазақстан Республикасы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«Азаматтық кодекс» талаптарын сақтай отырып Әлеуметтік желідегі парақшаларды дамыту мақсатында </w:t>
            </w:r>
            <w:r w:rsidR="009663B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Қызмет көрсету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туралы шартты  (бұдан әрі-Шарт) жасады:</w:t>
            </w:r>
          </w:p>
          <w:p w:rsidR="00AC6618" w:rsidRPr="009E4EED" w:rsidRDefault="00AC6618" w:rsidP="006600EF">
            <w:pPr>
              <w:rPr>
                <w:sz w:val="28"/>
                <w:szCs w:val="28"/>
                <w:lang w:val="kk-KZ"/>
              </w:rPr>
            </w:pPr>
          </w:p>
          <w:p w:rsidR="00AC6618" w:rsidRPr="009E4EED" w:rsidRDefault="00AC6618" w:rsidP="00147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1. Шарттың мәні</w:t>
            </w:r>
          </w:p>
          <w:p w:rsidR="00AC6618" w:rsidRPr="009E4EED" w:rsidRDefault="00AC6618" w:rsidP="00147F2D">
            <w:pPr>
              <w:jc w:val="center"/>
              <w:rPr>
                <w:sz w:val="28"/>
                <w:szCs w:val="28"/>
                <w:lang w:val="kk-KZ"/>
              </w:rPr>
            </w:pPr>
          </w:p>
          <w:p w:rsidR="00AC6618" w:rsidRPr="009E4EED" w:rsidRDefault="00AC6618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1.1.  Шарт бойынша  қызмет көрсетуші  (бұдан-әрі)  Тапсырыс берушінің  instagram________  желісінің парақшасын және facebook___________  желісіндегі парақшасын дамытуға  желі оқырмандарын көбейтуге әлеуметтік желідегі белсенділігін арттыруға </w:t>
            </w:r>
            <w:r w:rsidR="007416F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шарттың </w:t>
            </w:r>
            <w:r w:rsid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ажырамас бөлігі болып табылатын </w:t>
            </w:r>
            <w:r w:rsidR="007416F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1-қосымшаға сәйкес </w:t>
            </w:r>
            <w:r w:rsidR="00E0025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7 күнге дейін тегін негізде қызмет көрсетуге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міндеттенеді.</w:t>
            </w:r>
          </w:p>
          <w:p w:rsidR="007416F4" w:rsidRPr="009E4EED" w:rsidRDefault="00E00254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1.2  Тапсырыс берушінің қалауымен  атаулы 7 күн өткен кейін келсім шартты одан әрі жалғастыруға ниет білдіред</w:t>
            </w:r>
            <w:r w:rsidR="007416F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 немесе шартты одан әрі жалғастырудан бас тартады.</w:t>
            </w:r>
          </w:p>
          <w:p w:rsidR="00A57AF6" w:rsidRPr="009E4EED" w:rsidRDefault="007416F4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1.3. Тапсырыс берушінің қалауымен шарт жалғасқан жағдайда, шарт заңды күші</w:t>
            </w:r>
            <w:r w:rsidR="009663B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не енді деп есептелінеді (бұдан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әрі) қызмет көрсетушінің </w:t>
            </w:r>
            <w:r w:rsidR="00DE2863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тапсырыс берушіге көрсетілетін қызметтері ақылы болып табылады.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57AF6" w:rsidRPr="009E4EED" w:rsidRDefault="00A57AF6" w:rsidP="00DE28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2.</w:t>
            </w:r>
            <w:r w:rsidR="00DE2863"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Шаттың құны</w:t>
            </w:r>
          </w:p>
          <w:p w:rsidR="00AC6618" w:rsidRPr="009E4EED" w:rsidRDefault="00AC6618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2.1. Тапсырыс беруші  Қызмет көрсетушінің қызметіне  7 күн тегін қызметі аяқталғаннан кейін _________ теңге көлемінде ақшаны шотына немесе қол</w:t>
            </w:r>
            <w:ins w:id="0" w:author="Gulnur Zhamikhanova" w:date="2019-04-25T14:33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ма</w:t>
              </w:r>
            </w:ins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қол береді.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2.2. Шарттың құны бекітілген болып </w:t>
            </w:r>
            <w:del w:id="1" w:author="Gulnur Zhamikhanova" w:date="2019-04-25T14:33:00Z">
              <w:r w:rsidRPr="009E4EED"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 xml:space="preserve">болып </w:delText>
              </w:r>
            </w:del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табылады және ұлғаюға жатпайды.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E2863" w:rsidRPr="009E4EED" w:rsidRDefault="00DE2863" w:rsidP="00DE28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3.Тараптардың міндеттері</w:t>
            </w:r>
            <w:r w:rsidR="00721259"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мен құқықтары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3.1. «Қызмет көрсетуші»: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1)</w:t>
            </w:r>
            <w:r w:rsidR="009D28D7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Шарттың 1-қосымшада көрсетілген қызметтерін орындауға;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2)</w:t>
            </w:r>
            <w:r w:rsidR="009D28D7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Тапсырыс берушінің  желі парақшаларын белсенділігін арттыруға 7 күнге де</w:t>
            </w:r>
            <w:r w:rsidR="00CB7386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йін қызметтерді тегін орындауға;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3)</w:t>
            </w:r>
            <w:r w:rsidR="009D28D7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Желі парақшасын өз мүддесіне қолданбауға тиісті;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4)</w:t>
            </w:r>
            <w:r w:rsidR="009D28D7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Тапсырыс берушінің ұсынған мәліметтерін жедел жариялауға міндеттенеді;</w:t>
            </w:r>
          </w:p>
          <w:p w:rsidR="00DE2863" w:rsidRPr="009E4EED" w:rsidRDefault="00DE2863" w:rsidP="00AC66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5)</w:t>
            </w:r>
            <w:r w:rsidR="009D28D7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Тапсырыс берушіге атқарылған жұмыстардың есебін ұсынуға қажет болған жағдайда парақшаның </w:t>
            </w:r>
            <w:r w:rsidR="00CB7386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рейтингі туралы мәліметтерді беруге міндеттенеді;</w:t>
            </w:r>
          </w:p>
          <w:p w:rsidR="00AC6618" w:rsidRPr="009E4EED" w:rsidRDefault="00CB7386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6) Қызмет көрсетуші Тапсырыс берушіден қажетті материалдар </w:t>
            </w:r>
            <w:r w:rsidR="00F67290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(фото, видео, ақпарат қамтылған мәліметтер)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сұратуға</w:t>
            </w:r>
            <w:ins w:id="2" w:author="Gulnur Zhamikhanova" w:date="2019-04-25T14:34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,</w:t>
              </w:r>
            </w:ins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алуға;</w:t>
            </w:r>
          </w:p>
          <w:p w:rsidR="00CB7386" w:rsidRPr="009E4EED" w:rsidRDefault="00CB7386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7) Шарттың 1-қосымшасында көрсетілген қызметтерді орындау мақсатында видео түсірілімдерге, фото сессияларға Тапсырыс берушіні</w:t>
            </w:r>
            <w:del w:id="3" w:author="Gulnur Zhamikhanova" w:date="2019-04-25T14:35:00Z">
              <w:r w:rsidRPr="009E4EED"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ң</w:delText>
              </w:r>
            </w:del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қатыстыруға</w:t>
            </w:r>
            <w:ins w:id="4" w:author="Gulnur Zhamikhanova" w:date="2019-04-25T14:35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,</w:t>
              </w:r>
            </w:ins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осы функцияны орындауға арнайы жерге шақыртуға;</w:t>
            </w:r>
          </w:p>
          <w:p w:rsidR="00CB7386" w:rsidRPr="009E4EED" w:rsidRDefault="00CB7386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8) Алғашқы 7 күнді қоспағанда, Қызметі үшін шарттың 2.1.</w:t>
            </w:r>
            <w:r w:rsidR="00721259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тармағында көрсетілген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сумманы алуға</w:t>
            </w:r>
            <w:r w:rsidR="00721259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құқылы.</w:t>
            </w:r>
          </w:p>
          <w:p w:rsidR="00CB7386" w:rsidRPr="009E4EED" w:rsidRDefault="00CB7386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3.2. «Тапсырыс беруші»:</w:t>
            </w:r>
          </w:p>
          <w:p w:rsidR="00CB7386" w:rsidRPr="009E4EED" w:rsidRDefault="00CB7386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1)</w:t>
            </w:r>
            <w:r w:rsidR="00F67290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Шарттың 1-қосымшада көрсетілген қызмет көрсетушінің сұратуы бойынша қажетті материялдар (фото, видео, ақпарат қамтылған мәліметтер) беруге;</w:t>
            </w:r>
          </w:p>
          <w:p w:rsidR="00F67290" w:rsidRPr="009E4EED" w:rsidRDefault="00F67290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2) Қызмет көрсетушінің  шақыртуымен видео түсірілімдерге, фото сессияларға, сұхбаттарға барып қатысуға;</w:t>
            </w:r>
          </w:p>
          <w:p w:rsidR="007100DF" w:rsidRPr="009E4EED" w:rsidRDefault="007100DF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3) Қызмет көрсетуге желі парақшалары туралы мәліметтер, сондай-ақ логин парольдерін беруге;</w:t>
            </w:r>
          </w:p>
          <w:p w:rsidR="007100DF" w:rsidRPr="009E4EED" w:rsidRDefault="00054741" w:rsidP="00147F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4) Ал</w:t>
            </w:r>
            <w:del w:id="5" w:author="Gulnur Zhamikhanova" w:date="2019-04-25T14:36:00Z">
              <w:r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а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ғашқы 7 күндік</w:t>
            </w:r>
            <w:r w:rsidR="007100DF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қызмет көрсету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өз</w:t>
            </w:r>
            <w:r w:rsidR="007100DF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нәтижесін бермесе шартты жалғастырудан бас тартуға және бұл үшін ақы төлемеуге немесе шартты одан әрі жалғастыруға 2.1. тармағында көрсетілген сумманы  төлеуге міндеттенеді;</w:t>
            </w:r>
          </w:p>
          <w:p w:rsidR="00AC6618" w:rsidRDefault="007100DF" w:rsidP="009E4E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5) Қызмет көрсетушінің атқарған қызметі туралы есебін алуға, парақшаның рейтингі туралы мәліметтерді сұратуға</w:t>
            </w:r>
            <w:r w:rsidR="009E4EED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құқылы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:rsidR="009E4EED" w:rsidRDefault="009E4EED" w:rsidP="009E4E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E4EED" w:rsidRPr="009E4EED" w:rsidRDefault="009E4EED" w:rsidP="009E4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E4EED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4. Кепілдік</w:t>
            </w:r>
          </w:p>
          <w:p w:rsidR="009E4EED" w:rsidRDefault="009E4EED" w:rsidP="009E4E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250A4" w:rsidRP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.1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Тапсырыс берушіге үздіксіз, сапалы және уақ</w:t>
            </w:r>
            <w:ins w:id="6" w:author="Gulnur Zhamikhanova" w:date="2019-04-25T14:36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ы</w:t>
              </w:r>
            </w:ins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тылы Қызмет көрсетудің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қамтамасыз етілуіне кепілдік етеді.</w:t>
            </w:r>
          </w:p>
          <w:p w:rsidR="009250A4" w:rsidRP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.2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ерекшеліктің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(Шартқа 1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-қосымша) Қызметтерінің қателерін,</w:t>
            </w:r>
          </w:p>
          <w:p w:rsidR="009250A4" w:rsidRP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жете өңдеулері мен басқа да сәйкессіздіктерін ақысыз түзетуге кепілдік береді.</w:t>
            </w:r>
          </w:p>
          <w:p w:rsidR="009250A4" w:rsidRP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.3 Тапсырыс беруші берілген кепілдікке байланысты барлық шағымдары туралы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жазбаша түрде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немесе ауызша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жедел хабарлауға міндетті,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одан кейін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осыған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байланысты барлық шығыстарды қоса алғанда, өз есебі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нен кемшіліктерді жою шараларын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Тапсырыс беруші хабарламасында айқындалған мерзімде қолдануға тиіс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  <w:p w:rsidR="009250A4" w:rsidRPr="009250A4" w:rsidDel="001913D1" w:rsidRDefault="009250A4" w:rsidP="009250A4">
            <w:pPr>
              <w:jc w:val="both"/>
              <w:rPr>
                <w:del w:id="7" w:author="Gulnur Zhamikhanova" w:date="2019-04-25T14:37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.4 Егер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хабарламаны алып, кемшіліктерді жою шараларын уақ</w:t>
            </w:r>
            <w:ins w:id="8" w:author="Gulnur Zhamikhanova" w:date="2019-04-25T14:37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ы</w:t>
              </w:r>
            </w:ins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тылы</w:t>
            </w:r>
          </w:p>
          <w:p w:rsidR="009E4EED" w:rsidRDefault="001913D1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9" w:author="Gulnur Zhamikhanova" w:date="2019-04-25T14:37:00Z"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="009250A4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қолданбаса, Тапсырыс беруші Шарт бойынша </w:t>
            </w:r>
            <w:r w:rsidR="009250A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ins w:id="10" w:author="Gulnur Zhamikhanova" w:date="2019-04-25T14:37:00Z"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ге</w:t>
              </w:r>
            </w:ins>
            <w:r w:rsidR="009250A4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</w:t>
            </w:r>
            <w:r w:rsid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атысты өзінің басқа құқықтарына </w:t>
            </w:r>
            <w:r w:rsidR="009250A4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ешқандай нұқсан келтірмей және </w:t>
            </w:r>
            <w:r w:rsidR="009250A4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="009250A4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есебінен қажет</w:t>
            </w:r>
            <w:r w:rsid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ті санкциялар мен кемшіліктерді </w:t>
            </w:r>
            <w:r w:rsidR="009250A4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жою шараларын қолдана алады.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250A4" w:rsidRPr="009250A4" w:rsidRDefault="009250A4" w:rsidP="00925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9250A4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</w:t>
            </w:r>
            <w:r w:rsidR="00CE44A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.</w:t>
            </w:r>
            <w:r w:rsidRPr="009250A4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Тараптардың жауапкершілігі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9250A4" w:rsidRP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5.1.</w:t>
            </w:r>
            <w:r w:rsidRPr="009250A4">
              <w:rPr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Тараптар осы Шарт шеңберіндегі өз міндеттемелерін орындамаған немесе тиісінше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орындамаған жағдайда барлық даулар мен келіспеушіл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іктер Қазақстан Республикасының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қолданыстағы заңнамасына сәйкес шешіледі.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5.2.Е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егер Тапсырыс беруші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берушіге тиесілі қаражатты Шартта көрсетілген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мерзімдерде төлемесе, Тапсырыс беруші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мерзімі өткен әрбір күн үшін тиесілі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соманың 0,1 % (нөл бүтін оннан бір) мөлшерінде ұсталғ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ан төлемдер бойынша тұрақсыздық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айыбын (өсімпұл) төлейді. Бұл ретте тұрақсыздық айыбының (өсімпұл) жалпы сомасы Ша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рттың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жалпы сомасының 10 %-ынан аспауға тиіс.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5.3.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Қызмет көрсету мерзімдерін өткізіп алған жағдайда, Тапсырыс беруші </w:t>
            </w:r>
            <w:r w:rsidR="00CE44A9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</w:t>
            </w:r>
            <w:r w:rsidR="00CE44A9"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ол міндеттемелерін толық орындамаған жағдайда мерзімі өтк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ен әрбір күн үшін шарттың жалпы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сомасының 0,1 % мөлшерінде тұрақсыздық айыбын (айыппұл, ө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сімпұл) ұстайды (өндіріп алады) 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 міндеттемелерін тиісінше орындамаған (ішінара орын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дамаған) жағдайда мерзімі өткен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әрбір күн үшін орындалмаған міндеттемелер сомасының 0,1 % мөлшерінде тұрақсыздық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айыбын (айыппұл, өсімпұл) ұстайды (өндіріп алады).</w:t>
            </w:r>
            <w:r w:rsid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Бұл ретте тұрақсыздық айыбының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(өсімпұл) жалпы сомасы Шарттың </w:t>
            </w:r>
            <w:r w:rsidRPr="009250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жалпы сомасының 10 %-нан аспауға тиіс.</w:t>
            </w:r>
          </w:p>
          <w:p w:rsidR="00CE44A9" w:rsidRPr="00CE44A9" w:rsidRDefault="00CE44A9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5.4. </w:t>
            </w:r>
            <w:r w:rsidRP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Тұрақсыздық айыбын (айыппұл, өсімпұл) төлеу Тараптарды осы Шартта көзделген</w:t>
            </w:r>
          </w:p>
          <w:p w:rsidR="00CE44A9" w:rsidRDefault="00CE44A9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міндеттемелерді орындаудан босатпайды.</w:t>
            </w:r>
          </w:p>
          <w:p w:rsidR="00CE44A9" w:rsidRDefault="00CE44A9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E44A9" w:rsidRPr="00CE44A9" w:rsidRDefault="00CE44A9" w:rsidP="00CE44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6.</w:t>
            </w:r>
            <w:r w:rsidRPr="00CE44A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Шарттың қолданыс мерзімі және бұзу талаптары</w:t>
            </w:r>
          </w:p>
          <w:p w:rsidR="00CE44A9" w:rsidRDefault="00CE44A9" w:rsidP="00CE44A9">
            <w:pPr>
              <w:jc w:val="both"/>
              <w:rPr>
                <w:lang w:val="kk-KZ"/>
              </w:rPr>
            </w:pPr>
          </w:p>
          <w:p w:rsidR="00CE44A9" w:rsidRPr="00CE44A9" w:rsidRDefault="00CE44A9" w:rsidP="00CE44A9">
            <w:pPr>
              <w:jc w:val="both"/>
              <w:rPr>
                <w:lang w:val="kk-KZ"/>
              </w:rPr>
            </w:pPr>
          </w:p>
          <w:p w:rsidR="00CE44A9" w:rsidRDefault="00CE44A9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6.1. Шарт Тапсырыс беруші  және Қызмет көрсетуші тараптар деп таңылып шартқа қол қойған кезден бастап </w:t>
            </w:r>
            <w:r w:rsidRP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күш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іне енеді және </w:t>
            </w:r>
            <w:r w:rsidRPr="001913D1"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  <w:rPrChange w:id="11" w:author="Gulnur Zhamikhanova" w:date="2019-04-25T14:39:00Z">
                  <w:rPr>
                    <w:rFonts w:ascii="Times New Roman" w:hAnsi="Times New Roman" w:cs="Times New Roman"/>
                    <w:sz w:val="28"/>
                    <w:szCs w:val="28"/>
                    <w:lang w:val="kk-KZ"/>
                  </w:rPr>
                </w:rPrChange>
              </w:rPr>
              <w:t>«  »  желтоқсан   20__ж</w:t>
            </w:r>
            <w:r w:rsidRP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дейін </w:t>
            </w:r>
            <w:r w:rsidRPr="00CE44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қолданылады.</w:t>
            </w:r>
          </w:p>
          <w:p w:rsidR="007A559A" w:rsidRDefault="00CE44A9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6.2. </w:t>
            </w:r>
            <w:r w:rsid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Тараптардың бірі кез келген уақытта шарттың бұзу туралы бастама жасай алады. Егер Тапсырыс берушінің бастамасымен бұзылған жағдайда Қызмет көрсетуші осы уақытқа дейін атқарған қызметіне ақы талап етуге құқылы.</w:t>
            </w:r>
          </w:p>
          <w:p w:rsidR="007A559A" w:rsidRDefault="007A559A" w:rsidP="00CE4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A559A" w:rsidRPr="007A559A" w:rsidRDefault="007A559A" w:rsidP="007A5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7. Хабарлама</w:t>
            </w:r>
          </w:p>
          <w:p w:rsidR="009250A4" w:rsidRDefault="009250A4" w:rsidP="009250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7.1.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Шартқа сәйкес бір тарап екінші тарапқа жіберетін кез келген хабарлама төленген</w:t>
            </w:r>
          </w:p>
          <w:p w:rsidR="009250A4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тапсырыс хатпен немесе телеграмма, телекс, телефакс не веб-портал арқылы жіберіледі.</w:t>
            </w:r>
          </w:p>
          <w:p w:rsidR="007A559A" w:rsidRDefault="007A559A" w:rsidP="009E4EED">
            <w:pPr>
              <w:jc w:val="both"/>
              <w:rPr>
                <w:lang w:val="kk-KZ"/>
              </w:rPr>
            </w:pPr>
          </w:p>
          <w:p w:rsidR="007A559A" w:rsidRPr="007A559A" w:rsidRDefault="007A559A" w:rsidP="007A5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8. Форс-мажор</w:t>
            </w:r>
          </w:p>
          <w:p w:rsidR="007A559A" w:rsidRDefault="007A559A" w:rsidP="007A559A">
            <w:pPr>
              <w:jc w:val="center"/>
              <w:rPr>
                <w:lang w:val="kk-KZ"/>
              </w:rPr>
            </w:pP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 Егер Шарт талаптарының орындалмауы форс-мажорлық жағда</w:t>
            </w:r>
            <w:del w:id="12" w:author="Gulnur Zhamikhanova" w:date="2019-04-25T14:40:00Z">
              <w:r w:rsidRPr="007A559A"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яттар</w:delText>
              </w:r>
            </w:del>
            <w:ins w:id="13" w:author="Gulnur Zhamikhanova" w:date="2019-04-25T14:40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йлар</w:t>
              </w:r>
            </w:ins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дың нәтижесі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болып табылса, Тараптар ол үшін жауапкершілік көтермейді.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 Егер Шартты орындауды кешіктіру форс-мажорлық жағдаяттардың нәтижесі болып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табылса,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del w:id="14" w:author="Gulnur Zhamikhanova" w:date="2019-04-25T14:40:00Z">
              <w:r w:rsidRPr="007A559A"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 xml:space="preserve">өзінің </w:delText>
              </w:r>
            </w:del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Шартты</w:t>
            </w:r>
            <w:ins w:id="15" w:author="Gulnur Zhamikhanova" w:date="2019-04-25T14:40:00Z">
              <w:r w:rsidR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ң</w:t>
              </w:r>
            </w:ins>
            <w:del w:id="16" w:author="Gulnur Zhamikhanova" w:date="2019-04-25T14:40:00Z">
              <w:r w:rsidRPr="007A559A" w:rsidDel="001913D1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ң</w:delText>
              </w:r>
            </w:del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орындалуын қамтамасыз етуінен айырылмайды және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Шарт талаптарының орындалмауына байланысты тұрақсыздық айыбын төлеуге немесе оны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бұзуға жауапты болмайды.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 Шарт мақсаттары үшін «форс-мажор» Тараптардың бақылауына бағынбайтын және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күтпеген сипаттағы оқиғаны білдіреді. Мұндай оқиғалар мыналарды қамти алады, бірақ тек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олар ғана емес: соғыс қимылдары, табиғи немесе дүлей апаттар және басқалар.</w:t>
            </w:r>
          </w:p>
          <w:p w:rsid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 Форс-мажорлық жағдаяттар туындаған кезде Өнім беруші тез арада Тапсырыс берушіге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осындай жағдаяттар мен олардың себептері туралы жазбаша хабарлама жіберуге тиіс. Егер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Тапсырыс берушіден басқа жазбаша нұсқаулықтар келіп түспесе, </w:t>
            </w:r>
            <w:r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Шарт бойынша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өз міндеттерін мүмкіндігінше орындауды жалғастырады және форс-мажорлық жағдаяттарға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байланысты емес Шартты орындаудың баламалы тәсілдерін іздейді.</w:t>
            </w:r>
          </w:p>
          <w:p w:rsid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A559A" w:rsidRPr="007A559A" w:rsidRDefault="007A559A" w:rsidP="007A55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7A55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9. Даулы мәселелерді шешу</w:t>
            </w: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A559A" w:rsidRP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.1 Тапсырыс беруші мен </w:t>
            </w:r>
            <w:r w:rsidR="007B72AF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="007B72AF"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Шарт бойынша немесе оған байланысты олардың</w:t>
            </w:r>
            <w:r w:rsid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расында туындайтын барлық келіспеушіліктер немесе даулар</w:t>
            </w:r>
            <w:r w:rsid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тікелей келіссөздер үдерісінде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шешуге барлық күш-жігерлерін салуға тиіс.</w:t>
            </w:r>
          </w:p>
          <w:p w:rsidR="007A559A" w:rsidRDefault="007A559A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.2 Егер осындай келіссөздерден кейін Тапсырыс беруші мен </w:t>
            </w:r>
            <w:r w:rsidR="007B72AF" w:rsidRPr="009E4EE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Қызмет көрсетуші</w:t>
            </w:r>
            <w:r w:rsidR="007B72AF"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Шарт бойынша</w:t>
            </w:r>
            <w:r w:rsid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дауларды шеше алмаса, Тараптардың кез келгені бұл мәс</w:t>
            </w:r>
            <w:r w:rsid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елені Қазақстан Республикасының </w:t>
            </w:r>
            <w:r w:rsidRPr="007A559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заңнамасына сәйкес шешуді талап ете алады.</w:t>
            </w:r>
          </w:p>
          <w:p w:rsidR="007B72AF" w:rsidRDefault="007B72AF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B72AF" w:rsidRDefault="007B72AF" w:rsidP="007B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10. Реквизиттер</w:t>
            </w:r>
          </w:p>
          <w:p w:rsidR="007B72AF" w:rsidRPr="007B72AF" w:rsidRDefault="007B72AF" w:rsidP="007B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B72AF" w:rsidRDefault="007B72AF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A20C3"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</w:rPr>
              <w:t>Қызмет көрсетуші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:                                                                          </w:t>
            </w:r>
            <w:r w:rsidRPr="000A20C3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Тапсырыс беруші</w:t>
            </w: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:</w:t>
            </w:r>
          </w:p>
          <w:p w:rsidR="007B72AF" w:rsidRDefault="007B72AF" w:rsidP="007A5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Адрес:                                                                                              Адрес: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БСН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</w:t>
            </w: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БСН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БСК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</w:t>
            </w: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БСК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ЖСК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</w:t>
            </w: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ЖСК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Басшысы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// жеке адам:                                                                   </w:t>
            </w: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Басшысы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// жеке адам: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Мәлімет үшін:</w:t>
            </w:r>
          </w:p>
          <w:p w:rsidR="007B72AF" w:rsidRP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БСН – бизнес-сәйкестендіру нөмірі;</w:t>
            </w:r>
          </w:p>
          <w:p w:rsidR="007B72AF" w:rsidRP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БСК – банктік сәйкестендіру коды;</w:t>
            </w:r>
          </w:p>
          <w:p w:rsidR="007B72AF" w:rsidRP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ЖСК – жеке сәйкестендіру коды;</w:t>
            </w:r>
          </w:p>
          <w:p w:rsidR="007B72AF" w:rsidRP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ЖСН – жеке сәйкестендіру нөмірі;</w:t>
            </w:r>
          </w:p>
          <w:p w:rsidR="007B72AF" w:rsidRDefault="007B72AF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B72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ССН – салық төлеушінің сәйкестендіру нөмірі;</w:t>
            </w: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7B72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                                                                                                                                   </w:t>
            </w: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1-қосымша</w:t>
            </w: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Default="00054741" w:rsidP="000547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К</w:t>
            </w:r>
            <w:r w:rsidRPr="0005474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өрс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етілетін қызметтер, жұмыстардың</w:t>
            </w:r>
            <w:r w:rsidRPr="0005474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тізімі</w:t>
            </w:r>
          </w:p>
          <w:p w:rsidR="00054741" w:rsidRDefault="00054741" w:rsidP="00A1401B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Қызмет көрсетушінің қызметтері: </w:t>
            </w: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1) 2 күн аккаунтты мониторинг жасап, бәсекелестерге анал</w:t>
            </w:r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из жасау, аккаунты жүргізуге дайындау;</w:t>
            </w: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2)</w:t>
            </w:r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A1401B"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 күн аккаунтты</w:t>
            </w:r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тест режимінде тегін жүргізу. Жұмыстың сапасы нәтижеге бағдарлану;</w:t>
            </w:r>
          </w:p>
          <w:p w:rsidR="00054741" w:rsidRPr="00054741" w:rsidRDefault="00054741" w:rsidP="000547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3)</w:t>
            </w:r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A1401B" w:rsidRPr="00AC0579"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  <w:rPrChange w:id="17" w:author="Gulnur Zhamikhanova" w:date="2019-04-25T14:43:00Z">
                  <w:rPr>
                    <w:rFonts w:ascii="Times New Roman" w:hAnsi="Times New Roman" w:cs="Times New Roman"/>
                    <w:sz w:val="28"/>
                    <w:szCs w:val="28"/>
                    <w:lang w:val="kk-KZ"/>
                  </w:rPr>
                </w:rPrChange>
              </w:rPr>
              <w:t>Бір аптаның ішінде фотосессия және жарнама ролигін түсір</w:t>
            </w:r>
            <w:del w:id="18" w:author="Gulnur Zhamikhanova" w:date="2019-04-25T14:43:00Z">
              <w:r w:rsidR="00A1401B" w:rsidRPr="00AC0579" w:rsidDel="00AC0579"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kk-KZ"/>
                  <w:rPrChange w:id="19" w:author="Gulnur Zhamikhanova" w:date="2019-04-25T14:43:00Z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rPrChange>
                </w:rPr>
                <w:delText>еміз</w:delText>
              </w:r>
            </w:del>
            <w:ins w:id="20" w:author="Gulnur Zhamikhanova" w:date="2019-04-25T14:43:00Z">
              <w:r w:rsidR="00AC0579"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kk-KZ"/>
                </w:rPr>
                <w:t>у</w:t>
              </w:r>
            </w:ins>
            <w:r w:rsidR="00A1401B" w:rsidRPr="00AC0579"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  <w:rPrChange w:id="21" w:author="Gulnur Zhamikhanova" w:date="2019-04-25T14:43:00Z">
                  <w:rPr>
                    <w:rFonts w:ascii="Times New Roman" w:hAnsi="Times New Roman" w:cs="Times New Roman"/>
                    <w:sz w:val="28"/>
                    <w:szCs w:val="28"/>
                    <w:lang w:val="kk-KZ"/>
                  </w:rPr>
                </w:rPrChange>
              </w:rPr>
              <w:t xml:space="preserve"> егер ол қажет болған жағдайда;</w:t>
            </w:r>
          </w:p>
          <w:p w:rsidR="00A1401B" w:rsidRPr="00A1401B" w:rsidRDefault="00054741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547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4)</w:t>
            </w:r>
            <w:r w:rsidR="00A1401B" w:rsidRPr="00A1401B">
              <w:rPr>
                <w:lang w:val="kk-KZ"/>
              </w:rPr>
              <w:t xml:space="preserve"> </w:t>
            </w:r>
            <w:r w:rsidR="00A1401B"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апталық Таргет жарнамасының бю</w:t>
            </w:r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джетін,</w:t>
            </w:r>
            <w:ins w:id="22" w:author="Gulnur Zhamikhanova" w:date="2019-04-25T14:45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материалдарын дайындау</w:t>
            </w:r>
            <w:r w:rsidR="00A1401B"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ins w:id="23" w:author="Gulnur Zhamikhanova" w:date="2019-04-25T14:45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="00A1401B"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Жарнаманы</w:t>
            </w:r>
          </w:p>
          <w:p w:rsidR="00054741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жұмыстың алғашқы күні жіберу;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5)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Аккаун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ттың визуалды стил</w:t>
            </w:r>
            <w:del w:id="24" w:author="Gulnur Zhamikhanova" w:date="2019-04-25T14:43:00Z">
              <w:r w:rsidDel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ь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ін анықтау;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6)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Посттар түрлері мен посттар айдарларын құрастыр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7)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Бәсекелестерге мониторинг жаса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8)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Сатылым әкелетін,</w:t>
            </w:r>
            <w:ins w:id="25" w:author="Gulnur Zhamikhanova" w:date="2019-04-25T14:43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пайдалы,</w:t>
            </w:r>
            <w:ins w:id="26" w:author="Gulnur Zhamikhanova" w:date="2019-04-25T14:43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көңіл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көтеретін мәтіндерді жаз</w:t>
            </w:r>
            <w:del w:id="27" w:author="Gulnur Zhamikhanova" w:date="2019-04-25T14:43:00Z">
              <w:r w:rsidDel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а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9)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Контенттің эффективтілігін негізгі көрсеткіштер</w:t>
            </w:r>
            <w:ins w:id="28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і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бойынша бағала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10) Тапсырыс берушінің  фирмалық стил</w:t>
            </w:r>
            <w:ins w:id="29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ь</w:t>
              </w:r>
            </w:ins>
            <w:del w:id="30" w:author="Gulnur Zhamikhanova" w:date="2019-04-25T14:44:00Z">
              <w:r w:rsidDel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ь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</w:t>
            </w:r>
            <w:del w:id="31" w:author="Gulnur Zhamikhanova" w:date="2019-04-25T14:44:00Z">
              <w:r w:rsidDel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delText>н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негізінде дизайн жаса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у;</w:t>
            </w:r>
          </w:p>
          <w:p w:rsid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11)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Күнделікті посттарды шығару. </w:t>
            </w:r>
            <w:del w:id="32" w:author="Gulnur Zhamikhanova" w:date="2019-04-25T14:44:00Z">
              <w:r w:rsidRPr="00AC0579" w:rsidDel="00AC0579"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kk-KZ"/>
                  <w:rPrChange w:id="33" w:author="Gulnur Zhamikhanova" w:date="2019-04-25T14:44:00Z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rPrChange>
                </w:rPr>
                <w:delText xml:space="preserve">Күніне </w:delText>
              </w:r>
            </w:del>
            <w:ins w:id="34" w:author="Gulnur Zhamikhanova" w:date="2019-04-25T14:44:00Z">
              <w:r w:rsidR="00AC0579" w:rsidRPr="00AC0579"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kk-KZ"/>
                  <w:rPrChange w:id="35" w:author="Gulnur Zhamikhanova" w:date="2019-04-25T14:44:00Z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rPrChange>
                </w:rPr>
                <w:t>Айына</w:t>
              </w:r>
              <w:r w:rsidR="00AC0579" w:rsidRPr="00A1401B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 пост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:rsidR="00A1401B" w:rsidRPr="00A1401B" w:rsidRDefault="00A1401B" w:rsidP="00A140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12) </w:t>
            </w: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Таргет жарнамасы,</w:t>
            </w:r>
            <w:ins w:id="36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промопост,</w:t>
            </w:r>
            <w:ins w:id="37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гивэвэйлерге қатыстыру,</w:t>
            </w:r>
            <w:ins w:id="38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блогерге</w:t>
            </w:r>
          </w:p>
          <w:p w:rsidR="00A1401B" w:rsidRDefault="00A1401B" w:rsidP="00A1401B">
            <w:pPr>
              <w:jc w:val="both"/>
              <w:rPr>
                <w:ins w:id="39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жарнама,</w:t>
            </w:r>
            <w:ins w:id="40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взаимный</w:t>
            </w:r>
            <w:ins w:id="41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пиар,</w:t>
            </w:r>
            <w:ins w:id="42" w:author="Gulnur Zhamikhanova" w:date="2019-04-25T14:44:00Z">
              <w:r w:rsidR="00AC0579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  <w:r w:rsidRPr="00A140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сервистер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  <w:p w:rsidR="00AC0579" w:rsidRDefault="00AC0579" w:rsidP="00A1401B">
            <w:pPr>
              <w:jc w:val="both"/>
              <w:rPr>
                <w:ins w:id="43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0579" w:rsidRDefault="00AC0579" w:rsidP="00A1401B">
            <w:pPr>
              <w:jc w:val="both"/>
              <w:rPr>
                <w:ins w:id="44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0579" w:rsidRDefault="00AC0579" w:rsidP="00AC0579">
            <w:pPr>
              <w:jc w:val="center"/>
              <w:rPr>
                <w:ins w:id="45" w:author="Gulnur Zhamikhanova" w:date="2019-04-25T14:45:00Z"/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ins w:id="46" w:author="Gulnur Zhamikhanova" w:date="2019-04-25T14:45:00Z">
              <w:r w:rsidRPr="007B72AF">
                <w:rPr>
                  <w:rFonts w:ascii="Times New Roman" w:hAnsi="Times New Roman" w:cs="Times New Roman"/>
                  <w:b/>
                  <w:sz w:val="28"/>
                  <w:szCs w:val="28"/>
                  <w:lang w:val="kk-KZ"/>
                </w:rPr>
                <w:t>10. Реквизиттер</w:t>
              </w:r>
            </w:ins>
          </w:p>
          <w:p w:rsidR="00AC0579" w:rsidRPr="007B72AF" w:rsidRDefault="00AC0579" w:rsidP="00AC0579">
            <w:pPr>
              <w:jc w:val="center"/>
              <w:rPr>
                <w:ins w:id="47" w:author="Gulnur Zhamikhanova" w:date="2019-04-25T14:45:00Z"/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AC0579" w:rsidRDefault="00AC0579" w:rsidP="00AC0579">
            <w:pPr>
              <w:jc w:val="both"/>
              <w:rPr>
                <w:ins w:id="48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49" w:author="Gulnur Zhamikhanova" w:date="2019-04-25T14:45:00Z">
              <w:r w:rsidRPr="000A20C3"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kk-KZ"/>
                </w:rPr>
                <w:t>Қызмет көрсетуші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:                                                                          </w:t>
              </w:r>
              <w:r w:rsidRPr="000A20C3">
                <w:rPr>
                  <w:rFonts w:ascii="Times New Roman" w:hAnsi="Times New Roman" w:cs="Times New Roman"/>
                  <w:sz w:val="28"/>
                  <w:szCs w:val="28"/>
                  <w:highlight w:val="green"/>
                  <w:lang w:val="kk-KZ"/>
                </w:rPr>
                <w:t>Тапсырыс беруші</w:t>
              </w:r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:</w:t>
              </w:r>
            </w:ins>
          </w:p>
          <w:p w:rsidR="00AC0579" w:rsidRDefault="00AC0579" w:rsidP="00AC0579">
            <w:pPr>
              <w:jc w:val="both"/>
              <w:rPr>
                <w:ins w:id="50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51" w:author="Gulnur Zhamikhanova" w:date="2019-04-25T14:45:00Z"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Адрес:                                                                                              Адрес:</w:t>
              </w:r>
            </w:ins>
          </w:p>
          <w:p w:rsidR="00AC0579" w:rsidRDefault="00AC0579" w:rsidP="00AC0579">
            <w:pPr>
              <w:jc w:val="both"/>
              <w:rPr>
                <w:ins w:id="52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53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БСН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                                                                                                </w:t>
              </w:r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БСН</w:t>
              </w:r>
            </w:ins>
          </w:p>
          <w:p w:rsidR="00AC0579" w:rsidRDefault="00AC0579" w:rsidP="00AC0579">
            <w:pPr>
              <w:jc w:val="both"/>
              <w:rPr>
                <w:ins w:id="54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55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БСК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                                                                                               </w:t>
              </w:r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БСК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</w:p>
          <w:p w:rsidR="00AC0579" w:rsidRDefault="00AC0579" w:rsidP="00AC0579">
            <w:pPr>
              <w:jc w:val="both"/>
              <w:rPr>
                <w:ins w:id="56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57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ЖСК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                                                                                               </w:t>
              </w:r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ЖСК</w:t>
              </w:r>
            </w:ins>
          </w:p>
          <w:p w:rsidR="00AC0579" w:rsidRDefault="00AC0579" w:rsidP="00AC0579">
            <w:pPr>
              <w:jc w:val="both"/>
              <w:rPr>
                <w:ins w:id="58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59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Басшысы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// жеке адам:                                                                   </w:t>
              </w:r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Басшысы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// жеке адам:</w:t>
              </w:r>
            </w:ins>
          </w:p>
          <w:p w:rsidR="00AC0579" w:rsidRDefault="00AC0579" w:rsidP="00AC0579">
            <w:pPr>
              <w:jc w:val="both"/>
              <w:rPr>
                <w:ins w:id="60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61" w:author="Gulnur Zhamikhanova" w:date="2019-04-25T14:45:00Z"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 xml:space="preserve"> </w:t>
              </w:r>
            </w:ins>
          </w:p>
          <w:p w:rsidR="00AC0579" w:rsidRDefault="00AC0579" w:rsidP="00AC0579">
            <w:pPr>
              <w:jc w:val="both"/>
              <w:rPr>
                <w:ins w:id="62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0579" w:rsidRDefault="00AC0579" w:rsidP="00AC0579">
            <w:pPr>
              <w:jc w:val="both"/>
              <w:rPr>
                <w:ins w:id="63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0579" w:rsidRDefault="00AC0579" w:rsidP="00AC0579">
            <w:pPr>
              <w:jc w:val="both"/>
              <w:rPr>
                <w:ins w:id="64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65" w:author="Gulnur Zhamikhanova" w:date="2019-04-25T14:45:00Z">
              <w:r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Мәлімет үшін:</w:t>
              </w:r>
              <w:bookmarkStart w:id="66" w:name="_GoBack"/>
              <w:bookmarkEnd w:id="66"/>
            </w:ins>
          </w:p>
          <w:p w:rsidR="00AC0579" w:rsidRPr="007B72AF" w:rsidRDefault="00AC0579" w:rsidP="00AC0579">
            <w:pPr>
              <w:jc w:val="both"/>
              <w:rPr>
                <w:ins w:id="67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68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БСН – бизнес-сәйкестендіру нөмірі;</w:t>
              </w:r>
            </w:ins>
          </w:p>
          <w:p w:rsidR="00AC0579" w:rsidRPr="007B72AF" w:rsidRDefault="00AC0579" w:rsidP="00AC0579">
            <w:pPr>
              <w:jc w:val="both"/>
              <w:rPr>
                <w:ins w:id="69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70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БСК – банктік сәйкестендіру коды;</w:t>
              </w:r>
            </w:ins>
          </w:p>
          <w:p w:rsidR="00AC0579" w:rsidRPr="007B72AF" w:rsidRDefault="00AC0579" w:rsidP="00AC0579">
            <w:pPr>
              <w:jc w:val="both"/>
              <w:rPr>
                <w:ins w:id="71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72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ЖСК – жеке сәйкестендіру коды;</w:t>
              </w:r>
            </w:ins>
          </w:p>
          <w:p w:rsidR="00AC0579" w:rsidRPr="007B72AF" w:rsidRDefault="00AC0579" w:rsidP="00AC0579">
            <w:pPr>
              <w:jc w:val="both"/>
              <w:rPr>
                <w:ins w:id="73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74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ЖСН – жеке сәйкестендіру нөмірі;</w:t>
              </w:r>
            </w:ins>
          </w:p>
          <w:p w:rsidR="00AC0579" w:rsidRDefault="00AC0579" w:rsidP="00AC0579">
            <w:pPr>
              <w:jc w:val="both"/>
              <w:rPr>
                <w:ins w:id="75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  <w:ins w:id="76" w:author="Gulnur Zhamikhanova" w:date="2019-04-25T14:45:00Z">
              <w:r w:rsidRPr="007B72AF">
                <w:rPr>
                  <w:rFonts w:ascii="Times New Roman" w:hAnsi="Times New Roman" w:cs="Times New Roman"/>
                  <w:sz w:val="28"/>
                  <w:szCs w:val="28"/>
                  <w:lang w:val="kk-KZ"/>
                </w:rPr>
                <w:t>ССН – салық төлеушінің сәйкестендіру нөмірі;</w:t>
              </w:r>
            </w:ins>
          </w:p>
          <w:p w:rsidR="00AC0579" w:rsidRDefault="00AC0579" w:rsidP="00AC0579">
            <w:pPr>
              <w:jc w:val="both"/>
              <w:rPr>
                <w:ins w:id="77" w:author="Gulnur Zhamikhanova" w:date="2019-04-25T14:45:00Z"/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AC0579" w:rsidRPr="00054741" w:rsidRDefault="00AC0579" w:rsidP="00A140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493763" w:rsidRPr="004F20F3" w:rsidRDefault="00493763">
      <w:pPr>
        <w:rPr>
          <w:lang w:val="kk-KZ"/>
        </w:rPr>
      </w:pPr>
    </w:p>
    <w:sectPr w:rsidR="00493763" w:rsidRPr="004F20F3" w:rsidSect="004F20F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lnur Zhamikhanova">
    <w15:presenceInfo w15:providerId="AD" w15:userId="S-1-5-21-707409884-3472331888-2980393815-4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20F3"/>
    <w:rsid w:val="00054741"/>
    <w:rsid w:val="000A20C3"/>
    <w:rsid w:val="0014240B"/>
    <w:rsid w:val="00147F2D"/>
    <w:rsid w:val="001913D1"/>
    <w:rsid w:val="00493763"/>
    <w:rsid w:val="004C29BD"/>
    <w:rsid w:val="004F20F3"/>
    <w:rsid w:val="006600EF"/>
    <w:rsid w:val="007100DF"/>
    <w:rsid w:val="00721259"/>
    <w:rsid w:val="007416F4"/>
    <w:rsid w:val="007A559A"/>
    <w:rsid w:val="007B72AF"/>
    <w:rsid w:val="008F71BE"/>
    <w:rsid w:val="009250A4"/>
    <w:rsid w:val="009663B1"/>
    <w:rsid w:val="009D28D7"/>
    <w:rsid w:val="009E4EED"/>
    <w:rsid w:val="00A1401B"/>
    <w:rsid w:val="00A57AF6"/>
    <w:rsid w:val="00AC0579"/>
    <w:rsid w:val="00AC6618"/>
    <w:rsid w:val="00BA066C"/>
    <w:rsid w:val="00CB7386"/>
    <w:rsid w:val="00CE44A9"/>
    <w:rsid w:val="00DE2863"/>
    <w:rsid w:val="00E00254"/>
    <w:rsid w:val="00F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A9BA"/>
  <w15:docId w15:val="{67C66E15-4C04-4ACF-8BC9-ED366B80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0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47F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C66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8C75-5247-4517-A01C-B6EECDF2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Gulnur Zhamikhanova</cp:lastModifiedBy>
  <cp:revision>7</cp:revision>
  <dcterms:created xsi:type="dcterms:W3CDTF">2019-04-23T17:09:00Z</dcterms:created>
  <dcterms:modified xsi:type="dcterms:W3CDTF">2019-04-25T08:45:00Z</dcterms:modified>
</cp:coreProperties>
</file>